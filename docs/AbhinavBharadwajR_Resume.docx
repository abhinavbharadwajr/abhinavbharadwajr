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D8703" w14:textId="77777777" w:rsidR="008B414C" w:rsidRDefault="00A12275">
      <w:pPr>
        <w:spacing w:after="0" w:line="300" w:lineRule="auto"/>
        <w:ind w:left="0" w:firstLine="0"/>
        <w:rPr>
          <w:rFonts w:asciiTheme="minorHAnsi" w:hAnsiTheme="minorHAnsi"/>
        </w:rPr>
      </w:pPr>
      <w:r>
        <w:rPr>
          <w:rFonts w:asciiTheme="minorHAnsi" w:hAnsiTheme="minorHAnsi"/>
          <w:sz w:val="48"/>
        </w:rPr>
        <w:t>Abhinav Bharadwaj R</w:t>
      </w:r>
    </w:p>
    <w:p w14:paraId="5BFCCE74" w14:textId="77777777" w:rsidR="008B414C" w:rsidRDefault="00A12275">
      <w:pPr>
        <w:spacing w:after="0" w:line="300" w:lineRule="auto"/>
        <w:ind w:right="281"/>
        <w:rPr>
          <w:rFonts w:asciiTheme="minorHAnsi" w:hAnsiTheme="minorHAnsi"/>
          <w:sz w:val="22"/>
          <w:szCs w:val="28"/>
        </w:rPr>
      </w:pPr>
      <w:r>
        <w:rPr>
          <w:rFonts w:asciiTheme="minorHAnsi" w:hAnsiTheme="minorHAnsi"/>
          <w:sz w:val="22"/>
          <w:szCs w:val="28"/>
        </w:rPr>
        <w:t>Chennai, Tamil Nadu, India</w:t>
      </w:r>
    </w:p>
    <w:p w14:paraId="5BE60D54" w14:textId="27A7DF15" w:rsidR="008B414C" w:rsidRDefault="00A12275" w:rsidP="49227B6F">
      <w:pPr>
        <w:widowControl w:val="0"/>
        <w:tabs>
          <w:tab w:val="left" w:pos="619"/>
          <w:tab w:val="left" w:pos="5205"/>
          <w:tab w:val="left" w:pos="5679"/>
        </w:tabs>
        <w:spacing w:before="160" w:after="0" w:line="240" w:lineRule="auto"/>
        <w:ind w:left="145" w:firstLine="0"/>
        <w:rPr>
          <w:color w:val="auto"/>
          <w:spacing w:val="-2"/>
          <w:kern w:val="0"/>
          <w:lang w:val="en-US" w:eastAsia="en-US" w:bidi="ar-SA"/>
          <w14:ligatures w14:val="none"/>
        </w:rPr>
      </w:pPr>
      <w:r>
        <w:rPr>
          <w:noProof/>
        </w:rPr>
        <w:drawing>
          <wp:inline distT="0" distB="0" distL="0" distR="0" wp14:anchorId="09D68049" wp14:editId="07777777">
            <wp:extent cx="158750" cy="166370"/>
            <wp:effectExtent l="0" t="0" r="0" b="0"/>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8"/>
                    <a:stretch>
                      <a:fillRect/>
                    </a:stretch>
                  </pic:blipFill>
                  <pic:spPr bwMode="auto">
                    <a:xfrm>
                      <a:off x="0" y="0"/>
                      <a:ext cx="158750" cy="166370"/>
                    </a:xfrm>
                    <a:prstGeom prst="rect">
                      <a:avLst/>
                    </a:prstGeom>
                  </pic:spPr>
                </pic:pic>
              </a:graphicData>
            </a:graphic>
          </wp:inline>
        </w:drawing>
      </w:r>
      <w:r>
        <w:rPr>
          <w:color w:val="auto"/>
          <w:kern w:val="0"/>
          <w:szCs w:val="20"/>
          <w:lang w:val="en-US" w:eastAsia="en-US" w:bidi="ar-SA"/>
          <w14:ligatures w14:val="none"/>
        </w:rPr>
        <w:tab/>
      </w:r>
      <w:hyperlink r:id="rId9">
        <w:r w:rsidRPr="49227B6F">
          <w:rPr>
            <w:rStyle w:val="Hyperlink"/>
            <w:color w:val="0070C0"/>
            <w:spacing w:val="-2"/>
            <w:kern w:val="0"/>
            <w:u w:val="none"/>
            <w:lang w:val="en-US" w:eastAsia="en-US" w:bidi="ar-SA"/>
            <w14:ligatures w14:val="none"/>
          </w:rPr>
          <w:t>abhinavbharadwajr@outlook.in</w:t>
        </w:r>
      </w:hyperlink>
      <w:r>
        <w:rPr>
          <w:color w:val="auto"/>
          <w:kern w:val="0"/>
          <w:szCs w:val="20"/>
          <w:lang w:val="en-US" w:eastAsia="en-US" w:bidi="ar-SA"/>
          <w14:ligatures w14:val="none"/>
        </w:rPr>
        <w:tab/>
      </w:r>
      <w:r>
        <w:rPr>
          <w:noProof/>
        </w:rPr>
        <w:drawing>
          <wp:inline distT="0" distB="0" distL="0" distR="0" wp14:anchorId="55C50D29" wp14:editId="07777777">
            <wp:extent cx="159385" cy="159385"/>
            <wp:effectExtent l="0" t="0" r="0" b="0"/>
            <wp:docPr id="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3"/>
                    <pic:cNvPicPr>
                      <a:picLocks noChangeAspect="1" noChangeArrowheads="1"/>
                    </pic:cNvPicPr>
                  </pic:nvPicPr>
                  <pic:blipFill>
                    <a:blip r:embed="rId10"/>
                    <a:stretch>
                      <a:fillRect/>
                    </a:stretch>
                  </pic:blipFill>
                  <pic:spPr bwMode="auto">
                    <a:xfrm>
                      <a:off x="0" y="0"/>
                      <a:ext cx="159385" cy="159385"/>
                    </a:xfrm>
                    <a:prstGeom prst="rect">
                      <a:avLst/>
                    </a:prstGeom>
                  </pic:spPr>
                </pic:pic>
              </a:graphicData>
            </a:graphic>
          </wp:inline>
        </w:drawing>
      </w:r>
      <w:r>
        <w:rPr>
          <w:color w:val="auto"/>
          <w:kern w:val="0"/>
          <w:szCs w:val="20"/>
          <w:lang w:val="en-US" w:eastAsia="en-US" w:bidi="ar-SA"/>
          <w14:ligatures w14:val="none"/>
        </w:rPr>
        <w:tab/>
      </w:r>
      <w:hyperlink r:id="rId11">
        <w:r w:rsidR="6B7C0432" w:rsidRPr="6B7C0432">
          <w:rPr>
            <w:rStyle w:val="Hyperlink"/>
            <w:color w:val="0070C0"/>
            <w:u w:val="none"/>
            <w:lang w:val="en-US" w:eastAsia="en-US" w:bidi="ar-SA"/>
          </w:rPr>
          <w:t>+917200361295</w:t>
        </w:r>
      </w:hyperlink>
    </w:p>
    <w:p w14:paraId="474281D0" w14:textId="0870E97A" w:rsidR="008B414C" w:rsidRDefault="00A12275" w:rsidP="6B7C0432">
      <w:pPr>
        <w:widowControl w:val="0"/>
        <w:tabs>
          <w:tab w:val="left" w:pos="619"/>
          <w:tab w:val="left" w:pos="5215"/>
          <w:tab w:val="left" w:pos="5679"/>
        </w:tabs>
        <w:spacing w:before="160" w:after="0" w:line="240" w:lineRule="auto"/>
        <w:ind w:left="145" w:firstLine="0"/>
        <w:rPr>
          <w:color w:val="0070C0"/>
          <w:kern w:val="0"/>
          <w:lang w:val="en-US" w:eastAsia="en-US" w:bidi="ar-SA"/>
          <w14:ligatures w14:val="none"/>
        </w:rPr>
      </w:pPr>
      <w:r>
        <w:rPr>
          <w:noProof/>
        </w:rPr>
        <w:drawing>
          <wp:inline distT="0" distB="0" distL="0" distR="0" wp14:anchorId="52D59445" wp14:editId="07777777">
            <wp:extent cx="190500" cy="190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12"/>
                    <a:stretch>
                      <a:fillRect/>
                    </a:stretch>
                  </pic:blipFill>
                  <pic:spPr bwMode="auto">
                    <a:xfrm>
                      <a:off x="0" y="0"/>
                      <a:ext cx="190500" cy="190500"/>
                    </a:xfrm>
                    <a:prstGeom prst="rect">
                      <a:avLst/>
                    </a:prstGeom>
                  </pic:spPr>
                </pic:pic>
              </a:graphicData>
            </a:graphic>
          </wp:inline>
        </w:drawing>
      </w:r>
      <w:r>
        <w:rPr>
          <w:color w:val="auto"/>
          <w:kern w:val="0"/>
          <w:szCs w:val="20"/>
          <w:lang w:val="en-US" w:eastAsia="en-US" w:bidi="ar-SA"/>
          <w14:ligatures w14:val="none"/>
        </w:rPr>
        <w:tab/>
      </w:r>
      <w:hyperlink r:id="rId13">
        <w:r w:rsidR="6B7C0432" w:rsidRPr="6B7C0432">
          <w:rPr>
            <w:rStyle w:val="Hyperlink"/>
            <w:color w:val="0070C0"/>
            <w:u w:val="none"/>
            <w:lang w:val="en-US" w:eastAsia="en-US" w:bidi="ar-SA"/>
          </w:rPr>
          <w:t>LinkedIn</w:t>
        </w:r>
        <w:r>
          <w:tab/>
        </w:r>
      </w:hyperlink>
      <w:r>
        <w:rPr>
          <w:noProof/>
        </w:rPr>
        <w:drawing>
          <wp:inline distT="0" distB="0" distL="0" distR="0" wp14:anchorId="2A294FFF" wp14:editId="07777777">
            <wp:extent cx="143510" cy="144145"/>
            <wp:effectExtent l="0" t="0" r="8890" b="8890"/>
            <wp:docPr id="4"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a:extLst>
                        <a:ext uri="{BEBA8EAE-BF5A-486C-A8C5-ECC9F3942E4B}">
                          <a14:imgProps xmlns:a14="http://schemas.microsoft.com/office/drawing/2010/main">
                            <a14:imgLayer r:embed="rId15">
                              <a14:imgEffect>
                                <a14:saturation sat="200000"/>
                              </a14:imgEffect>
                            </a14:imgLayer>
                          </a14:imgProps>
                        </a:ext>
                      </a:extLst>
                    </a:blip>
                    <a:stretch/>
                  </pic:blipFill>
                  <pic:spPr>
                    <a:xfrm>
                      <a:off x="0" y="0"/>
                      <a:ext cx="143640" cy="144000"/>
                    </a:xfrm>
                    <a:prstGeom prst="rect">
                      <a:avLst/>
                    </a:prstGeom>
                    <a:ln w="0">
                      <a:noFill/>
                    </a:ln>
                  </pic:spPr>
                </pic:pic>
              </a:graphicData>
            </a:graphic>
          </wp:inline>
        </w:drawing>
      </w:r>
      <w:r>
        <w:tab/>
      </w:r>
      <w:hyperlink r:id="rId16">
        <w:r w:rsidR="6B7C0432" w:rsidRPr="6B7C0432">
          <w:rPr>
            <w:rStyle w:val="Hyperlink"/>
            <w:color w:val="0070C0"/>
            <w:u w:val="none"/>
            <w:lang w:val="en-US" w:eastAsia="en-US" w:bidi="ar-SA"/>
          </w:rPr>
          <w:t>Portfolio</w:t>
        </w:r>
      </w:hyperlink>
    </w:p>
    <w:p w14:paraId="08423271" w14:textId="77777777" w:rsidR="008B414C" w:rsidRDefault="6B7C0432" w:rsidP="6B7C0432">
      <w:pPr>
        <w:pStyle w:val="Heading1"/>
        <w:spacing w:before="240" w:after="120" w:line="300" w:lineRule="auto"/>
        <w:ind w:left="-90" w:firstLine="90"/>
        <w:rPr>
          <w:rFonts w:asciiTheme="minorHAnsi" w:hAnsiTheme="minorHAnsi"/>
        </w:rPr>
      </w:pPr>
      <w:r w:rsidRPr="6B7C0432">
        <w:rPr>
          <w:rFonts w:asciiTheme="minorHAnsi" w:hAnsiTheme="minorHAnsi"/>
        </w:rPr>
        <w:t>Summary</w:t>
      </w:r>
    </w:p>
    <w:p w14:paraId="6DC1BD75" w14:textId="77777777" w:rsidR="008B414C" w:rsidRDefault="6B7C0432" w:rsidP="6B7C0432">
      <w:pPr>
        <w:spacing w:after="120" w:line="300" w:lineRule="auto"/>
        <w:ind w:left="0" w:firstLine="0"/>
        <w:jc w:val="both"/>
        <w:rPr>
          <w:rFonts w:asciiTheme="minorHAnsi" w:hAnsiTheme="minorHAnsi"/>
          <w:szCs w:val="20"/>
        </w:rPr>
      </w:pPr>
      <w:r w:rsidRPr="6B7C0432">
        <w:rPr>
          <w:rFonts w:asciiTheme="minorHAnsi" w:hAnsiTheme="minorHAnsi"/>
          <w:szCs w:val="20"/>
        </w:rPr>
        <w:t>Experienced DevOps Engineer with a strong background in the Java technology stack, specializing in designing, developing, deploying, and supporting microservices-based solutions. Adept at leveraging DevOps practices to enhance deployment efficiency, ensure scalability, and empathize and security in cloud environments. Passionate about optimizing cloud environments to deliver robust and resilient services.</w:t>
      </w:r>
    </w:p>
    <w:p w14:paraId="1B35B51A" w14:textId="77777777" w:rsidR="008B414C" w:rsidRDefault="00A12275">
      <w:pPr>
        <w:pStyle w:val="Heading1"/>
        <w:spacing w:after="120" w:line="300" w:lineRule="auto"/>
        <w:ind w:left="-5"/>
        <w:rPr>
          <w:rFonts w:asciiTheme="minorHAnsi" w:hAnsiTheme="minorHAnsi"/>
        </w:rPr>
      </w:pPr>
      <w:r>
        <w:rPr>
          <w:rFonts w:asciiTheme="minorHAnsi" w:hAnsiTheme="minorHAnsi"/>
        </w:rPr>
        <w:t>Skills</w:t>
      </w:r>
    </w:p>
    <w:p w14:paraId="798318DE"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DevOps &amp; Automation</w:t>
      </w:r>
      <w:r>
        <w:rPr>
          <w:rFonts w:asciiTheme="minorHAnsi" w:hAnsiTheme="minorHAnsi"/>
        </w:rPr>
        <w:t>: Docker, Kubernetes, Jenkins, Ansible, Terraform, OpenTofu</w:t>
      </w:r>
    </w:p>
    <w:p w14:paraId="05C223D9"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Cloud Platforms</w:t>
      </w:r>
      <w:r>
        <w:rPr>
          <w:rFonts w:asciiTheme="minorHAnsi" w:hAnsiTheme="minorHAnsi"/>
        </w:rPr>
        <w:t>: Microsoft Azure and Amazon Web Services (AWS)</w:t>
      </w:r>
    </w:p>
    <w:p w14:paraId="0BCCA16A"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Scripting &amp; Programming</w:t>
      </w:r>
      <w:r>
        <w:rPr>
          <w:rFonts w:asciiTheme="minorHAnsi" w:hAnsiTheme="minorHAnsi"/>
        </w:rPr>
        <w:t>: Java, JavaScript, Python, Bash, Shell Scripting</w:t>
      </w:r>
    </w:p>
    <w:p w14:paraId="6C2EE24F" w14:textId="77777777" w:rsidR="008B414C" w:rsidRDefault="00A12275">
      <w:pPr>
        <w:numPr>
          <w:ilvl w:val="0"/>
          <w:numId w:val="4"/>
        </w:numPr>
        <w:spacing w:after="0" w:line="276" w:lineRule="auto"/>
        <w:ind w:right="281"/>
        <w:rPr>
          <w:rFonts w:asciiTheme="minorHAnsi" w:hAnsiTheme="minorHAnsi"/>
        </w:rPr>
      </w:pPr>
      <w:r>
        <w:rPr>
          <w:rFonts w:asciiTheme="minorHAnsi" w:hAnsiTheme="minorHAnsi"/>
          <w:b/>
          <w:bCs/>
        </w:rPr>
        <w:t>Version Control &amp; Collaboration</w:t>
      </w:r>
      <w:r>
        <w:rPr>
          <w:rFonts w:asciiTheme="minorHAnsi" w:hAnsiTheme="minorHAnsi"/>
        </w:rPr>
        <w:t>: Git, GitHub, Jira</w:t>
      </w:r>
    </w:p>
    <w:p w14:paraId="3580359E" w14:textId="77777777" w:rsidR="008B414C" w:rsidRDefault="00A12275">
      <w:pPr>
        <w:numPr>
          <w:ilvl w:val="0"/>
          <w:numId w:val="4"/>
        </w:numPr>
        <w:spacing w:after="0" w:line="276" w:lineRule="auto"/>
        <w:ind w:right="281"/>
        <w:rPr>
          <w:rFonts w:asciiTheme="minorHAnsi" w:eastAsia="Arial" w:hAnsiTheme="minorHAnsi" w:cs="Arial"/>
          <w:b/>
          <w:sz w:val="28"/>
        </w:rPr>
      </w:pPr>
      <w:r>
        <w:rPr>
          <w:rFonts w:asciiTheme="minorHAnsi" w:hAnsiTheme="minorHAnsi"/>
          <w:b/>
          <w:bCs/>
        </w:rPr>
        <w:t>Operating Systems</w:t>
      </w:r>
      <w:r>
        <w:rPr>
          <w:rFonts w:asciiTheme="minorHAnsi" w:hAnsiTheme="minorHAnsi"/>
        </w:rPr>
        <w:t>: Linux, Windows</w:t>
      </w:r>
    </w:p>
    <w:p w14:paraId="16DA8D3F" w14:textId="76A298C4" w:rsidR="008B414C" w:rsidRDefault="298D69ED" w:rsidP="00422BAD">
      <w:pPr>
        <w:pStyle w:val="Heading1"/>
        <w:spacing w:before="240" w:line="300" w:lineRule="auto"/>
        <w:ind w:left="0"/>
        <w:rPr>
          <w:rFonts w:ascii="Aptos" w:eastAsia="Aptos" w:hAnsi="Aptos" w:cs="Aptos"/>
          <w:bCs/>
        </w:rPr>
      </w:pPr>
      <w:r w:rsidRPr="298D69ED">
        <w:rPr>
          <w:rFonts w:ascii="Aptos" w:eastAsia="Aptos" w:hAnsi="Aptos" w:cs="Aptos"/>
          <w:bCs/>
        </w:rPr>
        <w:t>Experience</w:t>
      </w:r>
    </w:p>
    <w:p w14:paraId="6E6EC0AA" w14:textId="5D0AE6FF" w:rsidR="008B414C" w:rsidRDefault="009D64D9" w:rsidP="298D69ED">
      <w:pPr>
        <w:pStyle w:val="Heading2"/>
        <w:rPr>
          <w:rFonts w:ascii="Aptos" w:eastAsia="Aptos" w:hAnsi="Aptos" w:cs="Aptos"/>
          <w:bCs/>
        </w:rPr>
      </w:pPr>
      <w:ins w:id="0" w:author="Abhinav Bharadwaj R" w:date="2024-11-18T19:38:00Z" w16du:dateUtc="2024-11-18T14:08:00Z">
        <w:r>
          <w:rPr>
            <w:noProof/>
          </w:rPr>
          <w:drawing>
            <wp:anchor distT="0" distB="0" distL="114300" distR="114300" simplePos="0" relativeHeight="251660288" behindDoc="0" locked="0" layoutInCell="1" allowOverlap="1" wp14:anchorId="064CA5F9" wp14:editId="4587F30F">
              <wp:simplePos x="0" y="0"/>
              <wp:positionH relativeFrom="column">
                <wp:posOffset>-1905</wp:posOffset>
              </wp:positionH>
              <wp:positionV relativeFrom="paragraph">
                <wp:posOffset>27943</wp:posOffset>
              </wp:positionV>
              <wp:extent cx="228600" cy="228600"/>
              <wp:effectExtent l="0" t="0" r="0" b="0"/>
              <wp:wrapSquare wrapText="bothSides"/>
              <wp:docPr id="230904304" name="Picture 2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ins>
      <w:del w:id="1" w:author="Abhinav Bharadwaj R" w:date="2024-11-18T19:38:00Z" w16du:dateUtc="2024-11-18T14:08:00Z">
        <w:r w:rsidR="00A12275">
          <w:rPr>
            <w:noProof/>
          </w:rPr>
          <w:drawing>
            <wp:anchor distT="0" distB="0" distL="114300" distR="114300" simplePos="0" relativeHeight="251658240" behindDoc="0" locked="0" layoutInCell="1" allowOverlap="1" wp14:anchorId="6817BFC0" wp14:editId="34888706">
              <wp:simplePos x="0" y="0"/>
              <wp:positionH relativeFrom="column">
                <wp:align>left</wp:align>
              </wp:positionH>
              <wp:positionV relativeFrom="paragraph">
                <wp:posOffset>0</wp:posOffset>
              </wp:positionV>
              <wp:extent cx="228600" cy="228600"/>
              <wp:effectExtent l="0" t="0" r="0" b="0"/>
              <wp:wrapSquare wrapText="bothSides"/>
              <wp:docPr id="873229867" name="Picture 28"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pic:nvPicPr>
                    <pic:blipFill>
                      <a:blip r:embed="rId17">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page">
                <wp14:pctWidth>0</wp14:pctWidth>
              </wp14:sizeRelH>
              <wp14:sizeRelV relativeFrom="page">
                <wp14:pctHeight>0</wp14:pctHeight>
              </wp14:sizeRelV>
            </wp:anchor>
          </w:drawing>
        </w:r>
      </w:del>
      <w:r w:rsidR="00A12275" w:rsidRPr="298D69ED">
        <w:rPr>
          <w:rFonts w:ascii="Aptos" w:eastAsia="Aptos" w:hAnsi="Aptos" w:cs="Aptos"/>
          <w:bCs/>
        </w:rPr>
        <w:t>DevOps Engineer</w:t>
      </w:r>
    </w:p>
    <w:p w14:paraId="1FF7197B" w14:textId="1401EC05" w:rsidR="008B414C" w:rsidRDefault="6B7C0432" w:rsidP="6B7C0432">
      <w:pPr>
        <w:spacing w:after="120" w:line="300" w:lineRule="auto"/>
        <w:ind w:left="0" w:firstLine="0"/>
        <w:rPr>
          <w:rFonts w:asciiTheme="minorHAnsi" w:hAnsiTheme="minorHAnsi"/>
          <w:sz w:val="22"/>
          <w:szCs w:val="22"/>
        </w:rPr>
      </w:pPr>
      <w:r w:rsidRPr="6B7C0432">
        <w:rPr>
          <w:rFonts w:asciiTheme="minorHAnsi" w:hAnsiTheme="minorHAnsi"/>
          <w:sz w:val="22"/>
          <w:szCs w:val="22"/>
        </w:rPr>
        <w:t>Servion Global Solutions | Oct 2021 - Present (3 years and 1 month)</w:t>
      </w:r>
    </w:p>
    <w:p w14:paraId="1981739A" w14:textId="77777777" w:rsidR="008B414C" w:rsidRDefault="6B7C0432">
      <w:pPr>
        <w:numPr>
          <w:ilvl w:val="0"/>
          <w:numId w:val="1"/>
        </w:numPr>
        <w:spacing w:after="0" w:line="300" w:lineRule="auto"/>
        <w:ind w:left="709" w:right="281" w:hanging="142"/>
        <w:jc w:val="both"/>
        <w:rPr>
          <w:rFonts w:asciiTheme="minorHAnsi" w:hAnsiTheme="minorHAnsi"/>
        </w:rPr>
      </w:pPr>
      <w:r w:rsidRPr="6B7C0432">
        <w:rPr>
          <w:rFonts w:asciiTheme="minorHAnsi" w:hAnsiTheme="minorHAnsi"/>
        </w:rPr>
        <w:t>Leading Enhancements and CRs for existing IVR, IWS (Agent Workspace) Applications based on Java and Genesys Engage platform</w:t>
      </w:r>
    </w:p>
    <w:p w14:paraId="4D78E7EB" w14:textId="27203EDE" w:rsidR="6B7C0432" w:rsidRDefault="6B7C0432" w:rsidP="6B7C0432">
      <w:pPr>
        <w:numPr>
          <w:ilvl w:val="0"/>
          <w:numId w:val="1"/>
        </w:numPr>
        <w:spacing w:after="0" w:line="300" w:lineRule="auto"/>
        <w:ind w:left="709" w:right="281" w:hanging="142"/>
        <w:jc w:val="both"/>
        <w:rPr>
          <w:rFonts w:asciiTheme="minorHAnsi" w:hAnsiTheme="minorHAnsi"/>
        </w:rPr>
      </w:pPr>
      <w:r w:rsidRPr="6B7C0432">
        <w:rPr>
          <w:rFonts w:asciiTheme="minorHAnsi" w:hAnsiTheme="minorHAnsi"/>
        </w:rPr>
        <w:t>Implemented CI/CD pipeline using Jenkins to automate deployments to SIT and UAT environments.</w:t>
      </w:r>
    </w:p>
    <w:p w14:paraId="094FFAA5" w14:textId="77777777" w:rsidR="008B414C" w:rsidRDefault="00A12275">
      <w:pPr>
        <w:numPr>
          <w:ilvl w:val="0"/>
          <w:numId w:val="1"/>
        </w:numPr>
        <w:spacing w:after="0" w:line="300" w:lineRule="auto"/>
        <w:ind w:left="709" w:right="281" w:hanging="142"/>
        <w:jc w:val="both"/>
        <w:rPr>
          <w:rFonts w:asciiTheme="minorHAnsi" w:hAnsiTheme="minorHAnsi"/>
        </w:rPr>
      </w:pPr>
      <w:r>
        <w:rPr>
          <w:rFonts w:asciiTheme="minorHAnsi" w:hAnsiTheme="minorHAnsi"/>
        </w:rPr>
        <w:t>Implemented Git-based version control to efficiently organize and manage codebases within the customer's on-premises Atlassian Bitbucket repository, ensuring streamlined collaboration, versioning, and secure code management.</w:t>
      </w:r>
    </w:p>
    <w:p w14:paraId="40F7640B" w14:textId="77777777" w:rsidR="008B414C" w:rsidRDefault="00A12275">
      <w:pPr>
        <w:numPr>
          <w:ilvl w:val="0"/>
          <w:numId w:val="2"/>
        </w:numPr>
        <w:spacing w:after="0" w:line="300" w:lineRule="auto"/>
        <w:ind w:left="709" w:right="281" w:hanging="142"/>
        <w:jc w:val="both"/>
        <w:rPr>
          <w:rFonts w:asciiTheme="minorHAnsi" w:hAnsiTheme="minorHAnsi"/>
        </w:rPr>
      </w:pPr>
      <w:r>
        <w:rPr>
          <w:rFonts w:asciiTheme="minorHAnsi" w:hAnsiTheme="minorHAnsi"/>
        </w:rPr>
        <w:t>Successfully implemented channel-level migration of SOAP-based Interaction system from Oracle SOA Suite 11g to SOA Suite 12c.</w:t>
      </w:r>
    </w:p>
    <w:p w14:paraId="672A6659" w14:textId="77777777" w:rsidR="008B414C" w:rsidRDefault="008B414C">
      <w:pPr>
        <w:spacing w:after="0" w:line="276" w:lineRule="auto"/>
        <w:ind w:left="0" w:firstLine="0"/>
        <w:rPr>
          <w:rFonts w:asciiTheme="minorHAnsi" w:hAnsiTheme="minorHAnsi"/>
        </w:rPr>
      </w:pPr>
    </w:p>
    <w:p w14:paraId="2347EF0F" w14:textId="77777777" w:rsidR="008B414C" w:rsidRDefault="00A12275">
      <w:pPr>
        <w:pStyle w:val="Heading2"/>
        <w:spacing w:after="0" w:line="300" w:lineRule="auto"/>
        <w:ind w:left="-25"/>
        <w:rPr>
          <w:rFonts w:asciiTheme="minorHAnsi" w:hAnsiTheme="minorHAnsi"/>
        </w:rPr>
      </w:pPr>
      <w:r>
        <w:rPr>
          <w:noProof/>
        </w:rPr>
        <w:drawing>
          <wp:anchor distT="0" distB="0" distL="0" distR="114300" simplePos="0" relativeHeight="7" behindDoc="0" locked="0" layoutInCell="0" allowOverlap="1" wp14:anchorId="287B65ED" wp14:editId="07777777">
            <wp:simplePos x="0" y="0"/>
            <wp:positionH relativeFrom="margin">
              <wp:align>left</wp:align>
            </wp:positionH>
            <wp:positionV relativeFrom="paragraph">
              <wp:posOffset>83820</wp:posOffset>
            </wp:positionV>
            <wp:extent cx="228600" cy="228600"/>
            <wp:effectExtent l="0" t="0" r="0" b="0"/>
            <wp:wrapSquare wrapText="bothSides"/>
            <wp:docPr id="7"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4"/>
                    <pic:cNvPicPr>
                      <a:picLocks noChangeAspect="1" noChangeArrowheads="1"/>
                    </pic:cNvPicPr>
                  </pic:nvPicPr>
                  <pic:blipFill>
                    <a:blip r:embed="rId18"/>
                    <a:stretch>
                      <a:fillRect/>
                    </a:stretch>
                  </pic:blipFill>
                  <pic:spPr bwMode="auto">
                    <a:xfrm>
                      <a:off x="0" y="0"/>
                      <a:ext cx="228600" cy="228600"/>
                    </a:xfrm>
                    <a:prstGeom prst="rect">
                      <a:avLst/>
                    </a:prstGeom>
                  </pic:spPr>
                </pic:pic>
              </a:graphicData>
            </a:graphic>
          </wp:anchor>
        </w:drawing>
      </w:r>
      <w:r>
        <w:rPr>
          <w:rFonts w:asciiTheme="minorHAnsi" w:hAnsiTheme="minorHAnsi"/>
        </w:rPr>
        <w:t>Site Reliability Engineer - Networking</w:t>
      </w:r>
    </w:p>
    <w:p w14:paraId="11E3F4CD" w14:textId="41E60FB8" w:rsidR="008B414C" w:rsidRDefault="6B7C0432" w:rsidP="6B7C0432">
      <w:pPr>
        <w:spacing w:after="120" w:line="300" w:lineRule="auto"/>
        <w:ind w:left="0" w:firstLine="0"/>
        <w:rPr>
          <w:rFonts w:asciiTheme="minorHAnsi" w:hAnsiTheme="minorHAnsi"/>
          <w:sz w:val="22"/>
          <w:szCs w:val="22"/>
        </w:rPr>
      </w:pPr>
      <w:r w:rsidRPr="6B7C0432">
        <w:rPr>
          <w:rFonts w:asciiTheme="minorHAnsi" w:hAnsiTheme="minorHAnsi"/>
          <w:sz w:val="22"/>
          <w:szCs w:val="22"/>
        </w:rPr>
        <w:t>Tejas Networks</w:t>
      </w:r>
      <w:r w:rsidRPr="6B7C0432">
        <w:rPr>
          <w:rFonts w:asciiTheme="minorHAnsi" w:hAnsiTheme="minorHAnsi"/>
          <w:sz w:val="18"/>
          <w:szCs w:val="18"/>
        </w:rPr>
        <w:t xml:space="preserve"> | </w:t>
      </w:r>
      <w:r w:rsidRPr="6B7C0432">
        <w:rPr>
          <w:rFonts w:asciiTheme="minorHAnsi" w:hAnsiTheme="minorHAnsi"/>
          <w:sz w:val="22"/>
          <w:szCs w:val="22"/>
        </w:rPr>
        <w:t>Nov 2019 - Oct 2021 (1 year and 11 months)</w:t>
      </w:r>
    </w:p>
    <w:p w14:paraId="6E3CFC21" w14:textId="77777777" w:rsidR="008B414C" w:rsidRDefault="00A12275">
      <w:pPr>
        <w:numPr>
          <w:ilvl w:val="0"/>
          <w:numId w:val="3"/>
        </w:numPr>
        <w:spacing w:after="0" w:line="300" w:lineRule="auto"/>
        <w:ind w:left="709" w:right="281" w:hanging="125"/>
        <w:jc w:val="both"/>
        <w:rPr>
          <w:rFonts w:asciiTheme="minorHAnsi" w:hAnsiTheme="minorHAnsi"/>
        </w:rPr>
      </w:pPr>
      <w:r>
        <w:rPr>
          <w:rFonts w:asciiTheme="minorHAnsi" w:hAnsiTheme="minorHAnsi"/>
        </w:rPr>
        <w:t>Recognised as “Best Partner Support Engineer” for Bharti Airtel Limited supporting SDH Network.</w:t>
      </w:r>
    </w:p>
    <w:p w14:paraId="5B68E53D" w14:textId="77777777" w:rsidR="008B414C" w:rsidRDefault="00A12275">
      <w:pPr>
        <w:numPr>
          <w:ilvl w:val="0"/>
          <w:numId w:val="3"/>
        </w:numPr>
        <w:spacing w:after="0" w:line="300" w:lineRule="auto"/>
        <w:ind w:left="709" w:right="281" w:hanging="125"/>
        <w:jc w:val="both"/>
        <w:rPr>
          <w:rFonts w:asciiTheme="minorHAnsi" w:hAnsiTheme="minorHAnsi"/>
        </w:rPr>
      </w:pPr>
      <w:r>
        <w:rPr>
          <w:rFonts w:asciiTheme="minorHAnsi" w:hAnsiTheme="minorHAnsi"/>
        </w:rPr>
        <w:t>Major works done on Tejas OEM Equipments across SDH, DWDM and OTN.</w:t>
      </w:r>
    </w:p>
    <w:p w14:paraId="63654F6C" w14:textId="77777777" w:rsidR="008B414C" w:rsidRDefault="6B7C0432">
      <w:pPr>
        <w:numPr>
          <w:ilvl w:val="0"/>
          <w:numId w:val="3"/>
        </w:numPr>
        <w:spacing w:after="0" w:line="300" w:lineRule="auto"/>
        <w:ind w:left="709" w:right="281" w:hanging="125"/>
        <w:jc w:val="both"/>
        <w:rPr>
          <w:rFonts w:asciiTheme="minorHAnsi" w:hAnsiTheme="minorHAnsi"/>
        </w:rPr>
      </w:pPr>
      <w:r w:rsidRPr="6B7C0432">
        <w:rPr>
          <w:rFonts w:asciiTheme="minorHAnsi" w:hAnsiTheme="minorHAnsi"/>
        </w:rPr>
        <w:t>Was part of various support activities across different ISPs like BSNL, Reliance Jio, Bharti Airtel, Vodafone-Idea and other in-house Service providers like PGCIL and RailTel Corporation etc.</w:t>
      </w:r>
    </w:p>
    <w:p w14:paraId="72D31BF9" w14:textId="179605AE" w:rsidR="6B7C0432" w:rsidRDefault="6B7C0432">
      <w:r>
        <w:br w:type="page"/>
      </w:r>
    </w:p>
    <w:p w14:paraId="69D0C959" w14:textId="77777777" w:rsidR="008B414C" w:rsidRDefault="00A12275">
      <w:pPr>
        <w:pStyle w:val="Heading1"/>
        <w:spacing w:before="240" w:after="120" w:line="300" w:lineRule="auto"/>
        <w:ind w:left="-5"/>
        <w:rPr>
          <w:rFonts w:asciiTheme="minorHAnsi" w:hAnsiTheme="minorHAnsi"/>
        </w:rPr>
      </w:pPr>
      <w:r>
        <w:rPr>
          <w:rFonts w:asciiTheme="minorHAnsi" w:hAnsiTheme="minorHAnsi"/>
        </w:rPr>
        <w:lastRenderedPageBreak/>
        <w:t>Education</w:t>
      </w:r>
    </w:p>
    <w:p w14:paraId="432F0141" w14:textId="77777777" w:rsidR="008B414C" w:rsidRDefault="00A12275">
      <w:pPr>
        <w:rPr>
          <w:rFonts w:asciiTheme="minorHAnsi" w:hAnsiTheme="minorHAnsi"/>
          <w:b/>
          <w:bCs/>
        </w:rPr>
      </w:pPr>
      <w:r>
        <w:rPr>
          <w:noProof/>
        </w:rPr>
        <w:drawing>
          <wp:anchor distT="0" distB="0" distL="0" distR="114300" simplePos="0" relativeHeight="11" behindDoc="0" locked="0" layoutInCell="0" allowOverlap="1" wp14:anchorId="512BFDC9" wp14:editId="07777777">
            <wp:simplePos x="0" y="0"/>
            <wp:positionH relativeFrom="margin">
              <wp:align>left</wp:align>
            </wp:positionH>
            <wp:positionV relativeFrom="paragraph">
              <wp:posOffset>93345</wp:posOffset>
            </wp:positionV>
            <wp:extent cx="229870" cy="229870"/>
            <wp:effectExtent l="0" t="0" r="0" b="0"/>
            <wp:wrapSquare wrapText="bothSides"/>
            <wp:docPr id="8" name="Picture 6"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A logo of a university&#10;&#10;Description automatically generated"/>
                    <pic:cNvPicPr>
                      <a:picLocks noChangeAspect="1" noChangeArrowheads="1"/>
                    </pic:cNvPicPr>
                  </pic:nvPicPr>
                  <pic:blipFill>
                    <a:blip r:embed="rId19"/>
                    <a:stretch>
                      <a:fillRect/>
                    </a:stretch>
                  </pic:blipFill>
                  <pic:spPr bwMode="auto">
                    <a:xfrm>
                      <a:off x="0" y="0"/>
                      <a:ext cx="229870" cy="229870"/>
                    </a:xfrm>
                    <a:prstGeom prst="rect">
                      <a:avLst/>
                    </a:prstGeom>
                  </pic:spPr>
                </pic:pic>
              </a:graphicData>
            </a:graphic>
          </wp:anchor>
        </w:drawing>
      </w:r>
      <w:r>
        <w:rPr>
          <w:rFonts w:asciiTheme="minorHAnsi" w:hAnsiTheme="minorHAnsi"/>
          <w:b/>
          <w:bCs/>
        </w:rPr>
        <w:t>Bachelor’s Degree, Computer Science and Engineering</w:t>
      </w:r>
    </w:p>
    <w:p w14:paraId="4CC6540F" w14:textId="77777777" w:rsidR="008B414C" w:rsidRDefault="00A12275">
      <w:pPr>
        <w:spacing w:after="120" w:line="300" w:lineRule="auto"/>
        <w:ind w:left="0" w:right="283" w:firstLine="0"/>
        <w:rPr>
          <w:rFonts w:asciiTheme="minorHAnsi" w:hAnsiTheme="minorHAnsi"/>
        </w:rPr>
      </w:pPr>
      <w:r>
        <w:rPr>
          <w:rFonts w:asciiTheme="minorHAnsi" w:hAnsiTheme="minorHAnsi"/>
        </w:rPr>
        <w:t>Anna University | 2015 - 2019</w:t>
      </w:r>
    </w:p>
    <w:p w14:paraId="6CEB8F91" w14:textId="77777777" w:rsidR="008B414C" w:rsidRDefault="00A12275">
      <w:pPr>
        <w:spacing w:after="0" w:line="300" w:lineRule="auto"/>
        <w:ind w:left="567" w:right="281"/>
        <w:jc w:val="both"/>
        <w:rPr>
          <w:rFonts w:asciiTheme="minorHAnsi" w:hAnsiTheme="minorHAnsi"/>
        </w:rPr>
      </w:pPr>
      <w:r>
        <w:rPr>
          <w:rFonts w:asciiTheme="minorHAnsi" w:hAnsiTheme="minorHAnsi"/>
        </w:rPr>
        <w:t>Overall Grade : B+ | CGPA : 6.64</w:t>
      </w:r>
    </w:p>
    <w:p w14:paraId="0A37501D" w14:textId="77777777" w:rsidR="008B414C" w:rsidRDefault="008B414C">
      <w:pPr>
        <w:spacing w:after="0" w:line="300" w:lineRule="auto"/>
        <w:ind w:left="435" w:right="281"/>
        <w:rPr>
          <w:rFonts w:asciiTheme="minorHAnsi" w:hAnsiTheme="minorHAnsi"/>
        </w:rPr>
      </w:pPr>
    </w:p>
    <w:p w14:paraId="3565C647" w14:textId="77777777" w:rsidR="008B414C" w:rsidRDefault="00A12275">
      <w:pPr>
        <w:spacing w:line="276" w:lineRule="auto"/>
        <w:rPr>
          <w:rFonts w:asciiTheme="minorHAnsi" w:hAnsiTheme="minorHAnsi"/>
          <w:b/>
          <w:bCs/>
        </w:rPr>
      </w:pPr>
      <w:r>
        <w:rPr>
          <w:noProof/>
        </w:rPr>
        <w:drawing>
          <wp:anchor distT="0" distB="0" distL="0" distR="114300" simplePos="0" relativeHeight="12" behindDoc="0" locked="0" layoutInCell="0" allowOverlap="1" wp14:anchorId="581F6F59" wp14:editId="07777777">
            <wp:simplePos x="0" y="0"/>
            <wp:positionH relativeFrom="margin">
              <wp:align>left</wp:align>
            </wp:positionH>
            <wp:positionV relativeFrom="paragraph">
              <wp:posOffset>79375</wp:posOffset>
            </wp:positionV>
            <wp:extent cx="230505" cy="391795"/>
            <wp:effectExtent l="0" t="0" r="0" b="0"/>
            <wp:wrapSquare wrapText="bothSides"/>
            <wp:docPr id="9" name="Picture 7" descr="A person with yellow hair crossing his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A person with yellow hair crossing his arms&#10;&#10;Description automatically generated"/>
                    <pic:cNvPicPr>
                      <a:picLocks noChangeAspect="1" noChangeArrowheads="1"/>
                    </pic:cNvPicPr>
                  </pic:nvPicPr>
                  <pic:blipFill>
                    <a:blip r:embed="rId20"/>
                    <a:stretch>
                      <a:fillRect/>
                    </a:stretch>
                  </pic:blipFill>
                  <pic:spPr bwMode="auto">
                    <a:xfrm>
                      <a:off x="0" y="0"/>
                      <a:ext cx="230505" cy="391795"/>
                    </a:xfrm>
                    <a:prstGeom prst="rect">
                      <a:avLst/>
                    </a:prstGeom>
                  </pic:spPr>
                </pic:pic>
              </a:graphicData>
            </a:graphic>
          </wp:anchor>
        </w:drawing>
      </w:r>
      <w:r>
        <w:rPr>
          <w:rFonts w:asciiTheme="minorHAnsi" w:hAnsiTheme="minorHAnsi"/>
          <w:b/>
          <w:bCs/>
        </w:rPr>
        <w:t>High School Degree, Computer Science</w:t>
      </w:r>
    </w:p>
    <w:p w14:paraId="6C7DFEE1" w14:textId="77777777" w:rsidR="008B414C" w:rsidRDefault="00A12275">
      <w:pPr>
        <w:tabs>
          <w:tab w:val="left" w:pos="3015"/>
        </w:tabs>
        <w:spacing w:after="120" w:line="276" w:lineRule="auto"/>
        <w:ind w:left="0" w:right="283" w:firstLine="0"/>
        <w:rPr>
          <w:rFonts w:asciiTheme="minorHAnsi" w:hAnsiTheme="minorHAnsi"/>
        </w:rPr>
      </w:pPr>
      <w:r>
        <w:rPr>
          <w:rFonts w:asciiTheme="minorHAnsi" w:hAnsiTheme="minorHAnsi"/>
        </w:rPr>
        <w:t>G. K. Shetty Vivekananda Vidyalaya Junior College | 2001 – 2015</w:t>
      </w:r>
    </w:p>
    <w:p w14:paraId="6C6C5558" w14:textId="77777777" w:rsidR="008B414C" w:rsidRDefault="00A12275">
      <w:pPr>
        <w:tabs>
          <w:tab w:val="left" w:pos="3015"/>
        </w:tabs>
        <w:spacing w:after="120" w:line="300" w:lineRule="auto"/>
        <w:ind w:left="567" w:right="281"/>
        <w:jc w:val="both"/>
        <w:rPr>
          <w:rFonts w:asciiTheme="minorHAnsi" w:hAnsiTheme="minorHAnsi"/>
        </w:rPr>
      </w:pPr>
      <w:r>
        <w:rPr>
          <w:rFonts w:asciiTheme="minorHAnsi" w:hAnsiTheme="minorHAnsi"/>
          <w:szCs w:val="20"/>
        </w:rPr>
        <w:t xml:space="preserve">Completed Schooling. </w:t>
      </w:r>
      <w:r>
        <w:rPr>
          <w:rFonts w:asciiTheme="minorHAnsi" w:hAnsiTheme="minorHAnsi"/>
        </w:rPr>
        <w:t>Active volunteer and a keen student in observing experiments, Quick Learner, Perfectionist.</w:t>
      </w:r>
    </w:p>
    <w:p w14:paraId="602C6C1E" w14:textId="77777777" w:rsidR="008B414C" w:rsidRDefault="00A12275">
      <w:pPr>
        <w:pStyle w:val="Heading1"/>
        <w:spacing w:before="240" w:line="300" w:lineRule="auto"/>
        <w:ind w:left="-6" w:hanging="11"/>
        <w:rPr>
          <w:rFonts w:asciiTheme="minorHAnsi" w:hAnsiTheme="minorHAnsi"/>
        </w:rPr>
      </w:pPr>
      <w:r>
        <w:rPr>
          <w:rFonts w:asciiTheme="minorHAnsi" w:hAnsiTheme="minorHAnsi"/>
        </w:rPr>
        <w:t>Licenses &amp; Certifications</w:t>
      </w:r>
    </w:p>
    <w:p w14:paraId="55C37698" w14:textId="77777777" w:rsidR="008B414C" w:rsidRDefault="00A12275">
      <w:pPr>
        <w:spacing w:before="240" w:after="120" w:line="300" w:lineRule="auto"/>
        <w:ind w:left="-25"/>
        <w:rPr>
          <w:rFonts w:asciiTheme="minorHAnsi" w:hAnsiTheme="minorHAnsi"/>
        </w:rPr>
      </w:pPr>
      <w:r>
        <w:rPr>
          <w:noProof/>
        </w:rPr>
        <w:drawing>
          <wp:anchor distT="0" distB="0" distL="0" distR="114300" simplePos="0" relativeHeight="10" behindDoc="0" locked="0" layoutInCell="0" allowOverlap="1" wp14:anchorId="2A422C63" wp14:editId="07777777">
            <wp:simplePos x="0" y="0"/>
            <wp:positionH relativeFrom="margin">
              <wp:align>left</wp:align>
            </wp:positionH>
            <wp:positionV relativeFrom="paragraph">
              <wp:posOffset>158115</wp:posOffset>
            </wp:positionV>
            <wp:extent cx="229870" cy="229870"/>
            <wp:effectExtent l="0" t="0" r="0" b="0"/>
            <wp:wrapSquare wrapText="bothSides"/>
            <wp:docPr id="10" name="Picture 5" descr="A blue and green cloud with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A blue and green cloud with a black background&#10;&#10;Description automatically generated"/>
                    <pic:cNvPicPr>
                      <a:picLocks noChangeAspect="1" noChangeArrowheads="1"/>
                    </pic:cNvPicPr>
                  </pic:nvPicPr>
                  <pic:blipFill>
                    <a:blip r:embed="rId21"/>
                    <a:stretch>
                      <a:fillRect/>
                    </a:stretch>
                  </pic:blipFill>
                  <pic:spPr bwMode="auto">
                    <a:xfrm>
                      <a:off x="0" y="0"/>
                      <a:ext cx="229870" cy="229870"/>
                    </a:xfrm>
                    <a:prstGeom prst="rect">
                      <a:avLst/>
                    </a:prstGeom>
                  </pic:spPr>
                </pic:pic>
              </a:graphicData>
            </a:graphic>
          </wp:anchor>
        </w:drawing>
      </w:r>
      <w:r>
        <w:rPr>
          <w:rFonts w:asciiTheme="minorHAnsi" w:eastAsia="Arial" w:hAnsiTheme="minorHAnsi" w:cs="Arial"/>
          <w:b/>
          <w:sz w:val="24"/>
        </w:rPr>
        <w:t xml:space="preserve"> KodeKloud Certified: DevOps Engineer</w:t>
      </w:r>
      <w:r>
        <w:rPr>
          <w:rFonts w:asciiTheme="minorHAnsi" w:hAnsiTheme="minorHAnsi"/>
          <w:sz w:val="24"/>
        </w:rPr>
        <w:t xml:space="preserve"> - KodeKloud</w:t>
      </w:r>
    </w:p>
    <w:p w14:paraId="70D70B27" w14:textId="77777777" w:rsidR="008B414C" w:rsidRDefault="00A12275">
      <w:pPr>
        <w:spacing w:after="120" w:line="300" w:lineRule="auto"/>
        <w:ind w:left="435" w:right="281" w:firstLine="285"/>
        <w:rPr>
          <w:rStyle w:val="Hyperlink"/>
          <w:rFonts w:asciiTheme="minorHAnsi" w:hAnsiTheme="minorHAnsi"/>
        </w:rPr>
      </w:pPr>
      <w:hyperlink r:id="rId22">
        <w:r>
          <w:rPr>
            <w:rStyle w:val="Hyperlink"/>
            <w:rFonts w:asciiTheme="minorHAnsi" w:hAnsiTheme="minorHAnsi"/>
          </w:rPr>
          <w:t>2DF62E08D3B2 - 12 Factor App</w:t>
        </w:r>
      </w:hyperlink>
    </w:p>
    <w:p w14:paraId="0FFEFC06" w14:textId="77777777" w:rsidR="008B414C" w:rsidRDefault="00A12275">
      <w:pPr>
        <w:spacing w:after="120" w:line="300" w:lineRule="auto"/>
        <w:ind w:left="435" w:right="281" w:firstLine="285"/>
        <w:rPr>
          <w:rStyle w:val="Hyperlink"/>
          <w:rFonts w:asciiTheme="minorHAnsi" w:hAnsiTheme="minorHAnsi"/>
        </w:rPr>
      </w:pPr>
      <w:hyperlink r:id="rId23">
        <w:r>
          <w:rPr>
            <w:rStyle w:val="Hyperlink"/>
            <w:rFonts w:asciiTheme="minorHAnsi" w:hAnsiTheme="minorHAnsi"/>
          </w:rPr>
          <w:t>2D03EADD2B88 - DevOps Pre-Requisite Course</w:t>
        </w:r>
      </w:hyperlink>
    </w:p>
    <w:p w14:paraId="033A547F" w14:textId="77777777" w:rsidR="008B414C" w:rsidRDefault="00A12275">
      <w:pPr>
        <w:spacing w:after="120" w:line="300" w:lineRule="auto"/>
        <w:ind w:left="435" w:right="281" w:firstLine="285"/>
        <w:rPr>
          <w:rStyle w:val="Hyperlink"/>
          <w:rFonts w:asciiTheme="minorHAnsi" w:hAnsiTheme="minorHAnsi"/>
        </w:rPr>
      </w:pPr>
      <w:hyperlink r:id="rId24">
        <w:r>
          <w:rPr>
            <w:rStyle w:val="Hyperlink"/>
            <w:rFonts w:asciiTheme="minorHAnsi" w:hAnsiTheme="minorHAnsi"/>
          </w:rPr>
          <w:t>0C3BC18A9977 - Fundamentals of DevOps</w:t>
        </w:r>
      </w:hyperlink>
    </w:p>
    <w:p w14:paraId="422303E3" w14:textId="153014E8" w:rsidR="008B414C" w:rsidRDefault="6B7C0432" w:rsidP="6B7C0432">
      <w:pPr>
        <w:spacing w:after="120" w:line="300" w:lineRule="auto"/>
        <w:ind w:left="435" w:right="281" w:firstLine="285"/>
        <w:rPr>
          <w:rFonts w:asciiTheme="minorHAnsi" w:hAnsiTheme="minorHAnsi"/>
        </w:rPr>
      </w:pPr>
      <w:hyperlink r:id="rId25">
        <w:r w:rsidRPr="6B7C0432">
          <w:rPr>
            <w:rStyle w:val="Hyperlink"/>
            <w:rFonts w:asciiTheme="minorHAnsi" w:hAnsiTheme="minorHAnsi"/>
          </w:rPr>
          <w:t>86EE7596E856 - Learning Linux Basics</w:t>
        </w:r>
      </w:hyperlink>
    </w:p>
    <w:p w14:paraId="50F66867" w14:textId="4556649F" w:rsidR="6B7C0432" w:rsidRDefault="6B7C0432" w:rsidP="6B7C0432">
      <w:pPr>
        <w:spacing w:after="120" w:line="300" w:lineRule="auto"/>
        <w:ind w:left="435" w:right="281" w:firstLine="285"/>
        <w:rPr>
          <w:rFonts w:asciiTheme="minorHAnsi" w:hAnsiTheme="minorHAnsi"/>
        </w:rPr>
      </w:pPr>
      <w:hyperlink r:id="rId26">
        <w:r w:rsidRPr="6B7C0432">
          <w:rPr>
            <w:rStyle w:val="Hyperlink"/>
            <w:rFonts w:asciiTheme="minorHAnsi" w:hAnsiTheme="minorHAnsi"/>
          </w:rPr>
          <w:t>9298452EA6A7 - Learning Shell Scripts</w:t>
        </w:r>
      </w:hyperlink>
    </w:p>
    <w:p w14:paraId="4AD952D4" w14:textId="77777777" w:rsidR="008B414C" w:rsidRDefault="00A12275">
      <w:pPr>
        <w:spacing w:before="240" w:after="120" w:line="300" w:lineRule="auto"/>
        <w:ind w:left="-25"/>
        <w:rPr>
          <w:rFonts w:asciiTheme="minorHAnsi" w:hAnsiTheme="minorHAnsi"/>
        </w:rPr>
      </w:pPr>
      <w:r>
        <w:rPr>
          <w:noProof/>
        </w:rPr>
        <w:drawing>
          <wp:anchor distT="0" distB="0" distL="0" distR="114300" simplePos="0" relativeHeight="8" behindDoc="0" locked="0" layoutInCell="0" allowOverlap="1" wp14:anchorId="53A5113F" wp14:editId="07777777">
            <wp:simplePos x="0" y="0"/>
            <wp:positionH relativeFrom="margin">
              <wp:align>left</wp:align>
            </wp:positionH>
            <wp:positionV relativeFrom="paragraph">
              <wp:posOffset>79375</wp:posOffset>
            </wp:positionV>
            <wp:extent cx="228600" cy="228600"/>
            <wp:effectExtent l="0" t="0" r="0" b="0"/>
            <wp:wrapSquare wrapText="bothSides"/>
            <wp:docPr id="11"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5"/>
                    <pic:cNvPicPr>
                      <a:picLocks noChangeAspect="1" noChangeArrowheads="1"/>
                    </pic:cNvPicPr>
                  </pic:nvPicPr>
                  <pic:blipFill>
                    <a:blip r:embed="rId27"/>
                    <a:stretch>
                      <a:fillRect/>
                    </a:stretch>
                  </pic:blipFill>
                  <pic:spPr bwMode="auto">
                    <a:xfrm>
                      <a:off x="0" y="0"/>
                      <a:ext cx="228600" cy="228600"/>
                    </a:xfrm>
                    <a:prstGeom prst="rect">
                      <a:avLst/>
                    </a:prstGeom>
                  </pic:spPr>
                </pic:pic>
              </a:graphicData>
            </a:graphic>
          </wp:anchor>
        </w:drawing>
      </w:r>
      <w:r>
        <w:rPr>
          <w:rFonts w:asciiTheme="minorHAnsi" w:eastAsia="Arial" w:hAnsiTheme="minorHAnsi" w:cs="Arial"/>
          <w:b/>
          <w:sz w:val="24"/>
        </w:rPr>
        <w:t>Microsoft Certified: Azure Cloud Fundamentals</w:t>
      </w:r>
      <w:r>
        <w:rPr>
          <w:rFonts w:asciiTheme="minorHAnsi" w:hAnsiTheme="minorHAnsi"/>
          <w:sz w:val="24"/>
        </w:rPr>
        <w:t xml:space="preserve"> - Microsoft</w:t>
      </w:r>
    </w:p>
    <w:p w14:paraId="61648482" w14:textId="77777777" w:rsidR="008B414C" w:rsidRDefault="00A12275">
      <w:pPr>
        <w:spacing w:after="120" w:line="300" w:lineRule="auto"/>
        <w:ind w:left="435" w:right="281" w:firstLine="285"/>
        <w:rPr>
          <w:rFonts w:asciiTheme="minorHAnsi" w:hAnsiTheme="minorHAnsi"/>
        </w:rPr>
      </w:pPr>
      <w:hyperlink r:id="rId28">
        <w:r>
          <w:rPr>
            <w:rStyle w:val="Hyperlink"/>
            <w:rFonts w:asciiTheme="minorHAnsi" w:hAnsiTheme="minorHAnsi"/>
          </w:rPr>
          <w:t>I409-5382 - Azure Fundamentals</w:t>
        </w:r>
      </w:hyperlink>
    </w:p>
    <w:p w14:paraId="7F288C94" w14:textId="77777777" w:rsidR="008B414C" w:rsidRDefault="00A12275">
      <w:pPr>
        <w:spacing w:after="120" w:line="300" w:lineRule="auto"/>
        <w:ind w:left="435" w:right="281" w:firstLine="285"/>
        <w:rPr>
          <w:rFonts w:asciiTheme="minorHAnsi" w:hAnsiTheme="minorHAnsi"/>
        </w:rPr>
      </w:pPr>
      <w:hyperlink r:id="rId29">
        <w:r>
          <w:rPr>
            <w:rStyle w:val="Hyperlink"/>
            <w:rFonts w:asciiTheme="minorHAnsi" w:hAnsiTheme="minorHAnsi"/>
          </w:rPr>
          <w:t>I413-0750 - Data Fundamentals</w:t>
        </w:r>
      </w:hyperlink>
    </w:p>
    <w:p w14:paraId="1D8D21F4" w14:textId="77777777" w:rsidR="008B414C" w:rsidRDefault="00A12275">
      <w:pPr>
        <w:spacing w:after="120" w:line="300" w:lineRule="auto"/>
        <w:ind w:left="435" w:right="281" w:firstLine="285"/>
        <w:rPr>
          <w:rFonts w:asciiTheme="minorHAnsi" w:hAnsiTheme="minorHAnsi"/>
        </w:rPr>
      </w:pPr>
      <w:hyperlink r:id="rId30">
        <w:r>
          <w:rPr>
            <w:rStyle w:val="Hyperlink"/>
            <w:rFonts w:asciiTheme="minorHAnsi" w:hAnsiTheme="minorHAnsi"/>
          </w:rPr>
          <w:t>I429-3695 - Security, Compliance, and Identity Fundamentals</w:t>
        </w:r>
      </w:hyperlink>
    </w:p>
    <w:p w14:paraId="4F3A3085" w14:textId="77777777" w:rsidR="008B414C" w:rsidRDefault="00A12275">
      <w:pPr>
        <w:spacing w:after="120" w:line="300" w:lineRule="auto"/>
        <w:ind w:left="435" w:right="281" w:firstLine="285"/>
        <w:rPr>
          <w:rFonts w:asciiTheme="minorHAnsi" w:eastAsia="Arial" w:hAnsiTheme="minorHAnsi" w:cs="Arial"/>
          <w:bCs/>
          <w:szCs w:val="20"/>
        </w:rPr>
      </w:pPr>
      <w:hyperlink r:id="rId31">
        <w:r>
          <w:rPr>
            <w:rStyle w:val="Hyperlink"/>
            <w:rFonts w:asciiTheme="minorHAnsi" w:hAnsiTheme="minorHAnsi"/>
          </w:rPr>
          <w:t xml:space="preserve">I431-0106 - </w:t>
        </w:r>
        <w:r>
          <w:rPr>
            <w:rStyle w:val="Hyperlink"/>
            <w:rFonts w:asciiTheme="minorHAnsi" w:eastAsia="Arial" w:hAnsiTheme="minorHAnsi" w:cs="Arial"/>
            <w:bCs/>
            <w:szCs w:val="20"/>
          </w:rPr>
          <w:t>Power Platform Fundamentals</w:t>
        </w:r>
      </w:hyperlink>
    </w:p>
    <w:p w14:paraId="37C2723F" w14:textId="77777777" w:rsidR="008B414C" w:rsidRDefault="00A12275">
      <w:pPr>
        <w:tabs>
          <w:tab w:val="center" w:pos="5213"/>
        </w:tabs>
        <w:spacing w:after="120" w:line="300" w:lineRule="auto"/>
        <w:ind w:left="435" w:right="281" w:firstLine="285"/>
        <w:rPr>
          <w:rStyle w:val="Hyperlink"/>
          <w:rFonts w:asciiTheme="minorHAnsi" w:hAnsiTheme="minorHAnsi"/>
        </w:rPr>
      </w:pPr>
      <w:hyperlink r:id="rId32">
        <w:r>
          <w:rPr>
            <w:rStyle w:val="Hyperlink"/>
            <w:rFonts w:asciiTheme="minorHAnsi" w:hAnsiTheme="minorHAnsi"/>
          </w:rPr>
          <w:t>I437-7293 – Azure AI Fundamentals</w:t>
        </w:r>
      </w:hyperlink>
    </w:p>
    <w:p w14:paraId="309C912A" w14:textId="77777777" w:rsidR="008B414C" w:rsidRDefault="00A12275">
      <w:pPr>
        <w:spacing w:after="0" w:line="300" w:lineRule="auto"/>
        <w:ind w:left="-25"/>
        <w:rPr>
          <w:rFonts w:asciiTheme="minorHAnsi" w:hAnsiTheme="minorHAnsi"/>
        </w:rPr>
      </w:pPr>
      <w:r>
        <w:rPr>
          <w:noProof/>
        </w:rPr>
        <w:drawing>
          <wp:anchor distT="0" distB="0" distL="0" distR="114300" simplePos="0" relativeHeight="9" behindDoc="0" locked="0" layoutInCell="0" allowOverlap="1" wp14:anchorId="1A65ED50" wp14:editId="07777777">
            <wp:simplePos x="0" y="0"/>
            <wp:positionH relativeFrom="margin">
              <wp:align>left</wp:align>
            </wp:positionH>
            <wp:positionV relativeFrom="paragraph">
              <wp:posOffset>73660</wp:posOffset>
            </wp:positionV>
            <wp:extent cx="228600" cy="228600"/>
            <wp:effectExtent l="0" t="0" r="0" b="0"/>
            <wp:wrapSquare wrapText="bothSides"/>
            <wp:docPr id="12" name="Picture 90" descr="A white logo on an orang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0" descr="A white logo on an orange background&#10;&#10;Description automatically generated"/>
                    <pic:cNvPicPr>
                      <a:picLocks noChangeAspect="1" noChangeArrowheads="1"/>
                    </pic:cNvPicPr>
                  </pic:nvPicPr>
                  <pic:blipFill>
                    <a:blip r:embed="rId33"/>
                    <a:stretch>
                      <a:fillRect/>
                    </a:stretch>
                  </pic:blipFill>
                  <pic:spPr bwMode="auto">
                    <a:xfrm>
                      <a:off x="0" y="0"/>
                      <a:ext cx="228600" cy="228600"/>
                    </a:xfrm>
                    <a:prstGeom prst="rect">
                      <a:avLst/>
                    </a:prstGeom>
                  </pic:spPr>
                </pic:pic>
              </a:graphicData>
            </a:graphic>
          </wp:anchor>
        </w:drawing>
      </w:r>
      <w:r>
        <w:rPr>
          <w:rFonts w:asciiTheme="minorHAnsi" w:eastAsia="Arial" w:hAnsiTheme="minorHAnsi" w:cs="Arial"/>
          <w:b/>
          <w:sz w:val="24"/>
        </w:rPr>
        <w:t>Genesys Cloud Certified Partner (CCP)</w:t>
      </w:r>
      <w:r>
        <w:rPr>
          <w:rFonts w:asciiTheme="minorHAnsi" w:hAnsiTheme="minorHAnsi"/>
          <w:sz w:val="24"/>
        </w:rPr>
        <w:t xml:space="preserve"> - Genesys</w:t>
      </w:r>
    </w:p>
    <w:p w14:paraId="248F1503" w14:textId="77777777" w:rsidR="008B414C" w:rsidRDefault="00A12275">
      <w:pPr>
        <w:spacing w:before="57" w:after="177" w:line="300" w:lineRule="auto"/>
        <w:ind w:left="435" w:right="281"/>
        <w:rPr>
          <w:rFonts w:asciiTheme="minorHAnsi" w:hAnsiTheme="minorHAnsi"/>
        </w:rPr>
      </w:pPr>
      <w:r>
        <w:rPr>
          <w:rFonts w:asciiTheme="minorHAnsi" w:hAnsiTheme="minorHAnsi"/>
        </w:rPr>
        <w:t>Issued May 2022</w:t>
      </w:r>
    </w:p>
    <w:p w14:paraId="534493BD" w14:textId="77777777" w:rsidR="008B414C" w:rsidRDefault="00A12275">
      <w:pPr>
        <w:pStyle w:val="Heading1"/>
        <w:spacing w:before="57" w:after="177" w:line="300" w:lineRule="auto"/>
        <w:ind w:left="-5"/>
      </w:pPr>
      <w:r>
        <w:rPr>
          <w:rFonts w:asciiTheme="minorHAnsi" w:hAnsiTheme="minorHAnsi"/>
        </w:rPr>
        <w:t>Honors &amp; Awards</w:t>
      </w:r>
    </w:p>
    <w:p w14:paraId="78AA1964" w14:textId="77777777" w:rsidR="008B414C" w:rsidRDefault="00A12275">
      <w:pPr>
        <w:spacing w:after="0" w:line="300" w:lineRule="auto"/>
        <w:ind w:left="435"/>
      </w:pPr>
      <w:r>
        <w:rPr>
          <w:rFonts w:asciiTheme="minorHAnsi" w:eastAsia="Arial" w:hAnsiTheme="minorHAnsi" w:cs="Arial"/>
          <w:b/>
          <w:sz w:val="24"/>
        </w:rPr>
        <w:t>Customer Delight Award</w:t>
      </w:r>
      <w:r>
        <w:rPr>
          <w:rFonts w:asciiTheme="minorHAnsi" w:hAnsiTheme="minorHAnsi"/>
          <w:sz w:val="24"/>
        </w:rPr>
        <w:t xml:space="preserve"> - Servion Global Solutions</w:t>
      </w:r>
    </w:p>
    <w:p w14:paraId="0E5878F5" w14:textId="77777777" w:rsidR="008B414C" w:rsidRDefault="00A12275">
      <w:pPr>
        <w:spacing w:after="0" w:line="300" w:lineRule="auto"/>
        <w:ind w:left="435" w:right="281"/>
      </w:pPr>
      <w:r>
        <w:rPr>
          <w:rFonts w:asciiTheme="minorHAnsi" w:hAnsiTheme="minorHAnsi"/>
        </w:rPr>
        <w:t>Oct 2023</w:t>
      </w:r>
    </w:p>
    <w:p w14:paraId="0CE6E7C1" w14:textId="77777777" w:rsidR="008B414C" w:rsidRDefault="00A12275">
      <w:pPr>
        <w:spacing w:after="0" w:line="300" w:lineRule="auto"/>
        <w:ind w:left="435" w:right="281"/>
      </w:pPr>
      <w:r>
        <w:rPr>
          <w:rFonts w:asciiTheme="minorHAnsi" w:hAnsiTheme="minorHAnsi"/>
        </w:rPr>
        <w:t>Recognized as 'Customer Delight' for outstanding performance in Project delivery and support activities for Contact Center at Dubai Islamic Bank during FY’24 – Q1</w:t>
      </w:r>
    </w:p>
    <w:sectPr w:rsidR="008B414C">
      <w:headerReference w:type="default" r:id="rId34"/>
      <w:footerReference w:type="even" r:id="rId35"/>
      <w:footerReference w:type="default" r:id="rId36"/>
      <w:footerReference w:type="first" r:id="rId37"/>
      <w:pgSz w:w="12240" w:h="15840"/>
      <w:pgMar w:top="992" w:right="1134" w:bottom="992" w:left="1134" w:header="0" w:footer="516" w:gutter="0"/>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217F1B" w14:textId="77777777" w:rsidR="00AF430A" w:rsidRDefault="00AF430A">
      <w:pPr>
        <w:spacing w:after="0" w:line="240" w:lineRule="auto"/>
      </w:pPr>
      <w:r>
        <w:separator/>
      </w:r>
    </w:p>
  </w:endnote>
  <w:endnote w:type="continuationSeparator" w:id="0">
    <w:p w14:paraId="7A9E1FDF" w14:textId="77777777" w:rsidR="00AF430A" w:rsidRDefault="00AF430A">
      <w:pPr>
        <w:spacing w:after="0" w:line="240" w:lineRule="auto"/>
      </w:pPr>
      <w:r>
        <w:continuationSeparator/>
      </w:r>
    </w:p>
  </w:endnote>
  <w:endnote w:type="continuationNotice" w:id="1">
    <w:p w14:paraId="003F83F0" w14:textId="77777777" w:rsidR="00AF430A" w:rsidRDefault="00AF43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Unicode MS">
    <w:altName w:val="Arial"/>
    <w:panose1 w:val="020B0604020202020204"/>
    <w:charset w:val="01"/>
    <w:family w:val="swiss"/>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4BC7A"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0</w:t>
    </w:r>
    <w:r>
      <w:rPr>
        <w:color w:val="72727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4A2F"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41745" w14:textId="77777777" w:rsidR="008B414C" w:rsidRDefault="00A12275">
    <w:pPr>
      <w:spacing w:after="0"/>
      <w:ind w:left="332" w:firstLine="0"/>
      <w:jc w:val="center"/>
    </w:pPr>
    <w:r>
      <w:rPr>
        <w:color w:val="727272"/>
      </w:rPr>
      <w:t xml:space="preserve">Abhinav Bharadwaj R - page </w:t>
    </w:r>
    <w:r>
      <w:rPr>
        <w:color w:val="727272"/>
      </w:rPr>
      <w:fldChar w:fldCharType="begin"/>
    </w:r>
    <w:r>
      <w:rPr>
        <w:color w:val="727272"/>
      </w:rPr>
      <w:instrText xml:space="preserve"> PAGE </w:instrText>
    </w:r>
    <w:r>
      <w:rPr>
        <w:color w:val="727272"/>
      </w:rPr>
      <w:fldChar w:fldCharType="separate"/>
    </w:r>
    <w:r>
      <w:rPr>
        <w:color w:val="727272"/>
      </w:rPr>
      <w:t>2</w:t>
    </w:r>
    <w:r>
      <w:rPr>
        <w:color w:val="72727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20075C" w14:textId="77777777" w:rsidR="00AF430A" w:rsidRDefault="00AF430A">
      <w:pPr>
        <w:spacing w:after="0" w:line="240" w:lineRule="auto"/>
      </w:pPr>
      <w:r>
        <w:separator/>
      </w:r>
    </w:p>
  </w:footnote>
  <w:footnote w:type="continuationSeparator" w:id="0">
    <w:p w14:paraId="7B69BE7F" w14:textId="77777777" w:rsidR="00AF430A" w:rsidRDefault="00AF430A">
      <w:pPr>
        <w:spacing w:after="0" w:line="240" w:lineRule="auto"/>
      </w:pPr>
      <w:r>
        <w:continuationSeparator/>
      </w:r>
    </w:p>
  </w:footnote>
  <w:footnote w:type="continuationNotice" w:id="1">
    <w:p w14:paraId="6FE2B53B" w14:textId="77777777" w:rsidR="00AF430A" w:rsidRDefault="00AF430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33B8C" w14:textId="77777777" w:rsidR="00A12275" w:rsidRDefault="00A122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B1D48"/>
    <w:multiLevelType w:val="multilevel"/>
    <w:tmpl w:val="CC4633E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3AF9A90A"/>
    <w:multiLevelType w:val="multilevel"/>
    <w:tmpl w:val="57863516"/>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2" w15:restartNumberingAfterBreak="0">
    <w:nsid w:val="3FF1F005"/>
    <w:multiLevelType w:val="multilevel"/>
    <w:tmpl w:val="9F087782"/>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3" w15:restartNumberingAfterBreak="0">
    <w:nsid w:val="50BF5286"/>
    <w:multiLevelType w:val="multilevel"/>
    <w:tmpl w:val="D0F263BC"/>
    <w:lvl w:ilvl="0">
      <w:start w:val="1"/>
      <w:numFmt w:val="bullet"/>
      <w:lvlText w:val="•"/>
      <w:lvlJc w:val="left"/>
      <w:pPr>
        <w:tabs>
          <w:tab w:val="num" w:pos="0"/>
        </w:tabs>
        <w:ind w:left="55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1">
      <w:start w:val="1"/>
      <w:numFmt w:val="bullet"/>
      <w:lvlText w:val="o"/>
      <w:lvlJc w:val="left"/>
      <w:pPr>
        <w:tabs>
          <w:tab w:val="num" w:pos="0"/>
        </w:tabs>
        <w:ind w:left="15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2">
      <w:start w:val="1"/>
      <w:numFmt w:val="bullet"/>
      <w:lvlText w:val="▪"/>
      <w:lvlJc w:val="left"/>
      <w:pPr>
        <w:tabs>
          <w:tab w:val="num" w:pos="0"/>
        </w:tabs>
        <w:ind w:left="22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3">
      <w:start w:val="1"/>
      <w:numFmt w:val="bullet"/>
      <w:lvlText w:val="•"/>
      <w:lvlJc w:val="left"/>
      <w:pPr>
        <w:tabs>
          <w:tab w:val="num" w:pos="0"/>
        </w:tabs>
        <w:ind w:left="29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4">
      <w:start w:val="1"/>
      <w:numFmt w:val="bullet"/>
      <w:lvlText w:val="o"/>
      <w:lvlJc w:val="left"/>
      <w:pPr>
        <w:tabs>
          <w:tab w:val="num" w:pos="0"/>
        </w:tabs>
        <w:ind w:left="368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5">
      <w:start w:val="1"/>
      <w:numFmt w:val="bullet"/>
      <w:lvlText w:val="▪"/>
      <w:lvlJc w:val="left"/>
      <w:pPr>
        <w:tabs>
          <w:tab w:val="num" w:pos="0"/>
        </w:tabs>
        <w:ind w:left="440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6">
      <w:start w:val="1"/>
      <w:numFmt w:val="bullet"/>
      <w:lvlText w:val="•"/>
      <w:lvlJc w:val="left"/>
      <w:pPr>
        <w:tabs>
          <w:tab w:val="num" w:pos="0"/>
        </w:tabs>
        <w:ind w:left="512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7">
      <w:start w:val="1"/>
      <w:numFmt w:val="bullet"/>
      <w:lvlText w:val="o"/>
      <w:lvlJc w:val="left"/>
      <w:pPr>
        <w:tabs>
          <w:tab w:val="num" w:pos="0"/>
        </w:tabs>
        <w:ind w:left="584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lvl w:ilvl="8">
      <w:start w:val="1"/>
      <w:numFmt w:val="bullet"/>
      <w:lvlText w:val="▪"/>
      <w:lvlJc w:val="left"/>
      <w:pPr>
        <w:tabs>
          <w:tab w:val="num" w:pos="0"/>
        </w:tabs>
        <w:ind w:left="6560" w:firstLine="0"/>
      </w:pPr>
      <w:rPr>
        <w:rFonts w:ascii="Arial Unicode MS" w:hAnsi="Arial Unicode MS" w:cs="Arial Unicode MS" w:hint="default"/>
        <w:b w:val="0"/>
        <w:i w:val="0"/>
        <w:strike w:val="0"/>
        <w:dstrike w:val="0"/>
        <w:color w:val="000000"/>
        <w:position w:val="0"/>
        <w:sz w:val="20"/>
        <w:szCs w:val="20"/>
        <w:u w:val="none" w:color="000000"/>
        <w:shd w:val="clear" w:color="auto" w:fill="auto"/>
        <w:vertAlign w:val="baseline"/>
      </w:rPr>
    </w:lvl>
  </w:abstractNum>
  <w:abstractNum w:abstractNumId="4" w15:restartNumberingAfterBreak="0">
    <w:nsid w:val="5DC46586"/>
    <w:multiLevelType w:val="multilevel"/>
    <w:tmpl w:val="41CA4EA4"/>
    <w:lvl w:ilvl="0">
      <w:start w:val="1"/>
      <w:numFmt w:val="bullet"/>
      <w:lvlText w:val=""/>
      <w:lvlJc w:val="left"/>
      <w:pPr>
        <w:tabs>
          <w:tab w:val="num" w:pos="0"/>
        </w:tabs>
        <w:ind w:left="720" w:hanging="360"/>
      </w:pPr>
      <w:rPr>
        <w:rFonts w:ascii="Symbol" w:hAnsi="Symbol" w:cs="Symbol" w:hint="default"/>
        <w:sz w:val="22"/>
        <w:szCs w:val="20"/>
      </w:rPr>
    </w:lvl>
    <w:lvl w:ilvl="1">
      <w:start w:val="1"/>
      <w:numFmt w:val="bullet"/>
      <w:lvlText w:val="o"/>
      <w:lvlJc w:val="left"/>
      <w:pPr>
        <w:tabs>
          <w:tab w:val="num" w:pos="0"/>
        </w:tabs>
        <w:ind w:left="1440" w:hanging="360"/>
      </w:pPr>
      <w:rPr>
        <w:rFonts w:ascii="Courier New" w:hAnsi="Courier New" w:cs="Courier New" w:hint="default"/>
        <w:sz w:val="20"/>
        <w:szCs w:val="18"/>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428047234">
    <w:abstractNumId w:val="3"/>
  </w:num>
  <w:num w:numId="2" w16cid:durableId="765930256">
    <w:abstractNumId w:val="1"/>
  </w:num>
  <w:num w:numId="3" w16cid:durableId="212351714">
    <w:abstractNumId w:val="2"/>
  </w:num>
  <w:num w:numId="4" w16cid:durableId="863446283">
    <w:abstractNumId w:val="4"/>
  </w:num>
  <w:num w:numId="5" w16cid:durableId="930757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bhinav Bharadwaj R">
    <w15:presenceInfo w15:providerId="Windows Live" w15:userId="5adcf1b2c2d83e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49227B6F"/>
    <w:rsid w:val="0021495E"/>
    <w:rsid w:val="003743F9"/>
    <w:rsid w:val="00422BAD"/>
    <w:rsid w:val="00526649"/>
    <w:rsid w:val="00574138"/>
    <w:rsid w:val="005C0E6A"/>
    <w:rsid w:val="008B414C"/>
    <w:rsid w:val="009D4D72"/>
    <w:rsid w:val="009D64D9"/>
    <w:rsid w:val="00A12275"/>
    <w:rsid w:val="00AF430A"/>
    <w:rsid w:val="00B56FF0"/>
    <w:rsid w:val="298D69ED"/>
    <w:rsid w:val="49227B6F"/>
    <w:rsid w:val="6B7C0432"/>
  </w:rsids>
  <m:mathPr>
    <m:mathFont m:val="Cambria Math"/>
    <m:brkBin m:val="before"/>
    <m:brkBinSub m:val="--"/>
    <m:smallFrac m:val="0"/>
    <m:dispDef/>
    <m:lMargin m:val="0"/>
    <m:rMargin m:val="0"/>
    <m:defJc m:val="centerGroup"/>
    <m:wrapIndent m:val="1440"/>
    <m:intLim m:val="subSup"/>
    <m:naryLim m:val="undOvr"/>
  </m:mathPr>
  <w:themeFontLang w:val="en-IN" w:eastAsia=""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D301"/>
  <w15:docId w15:val="{4A408180-4E7A-4B7E-8805-832330E60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ta-IN"/>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10" w:hanging="10"/>
    </w:pPr>
    <w:rPr>
      <w:rFonts w:ascii="Arial Unicode MS" w:eastAsia="Arial Unicode MS" w:hAnsi="Arial Unicode MS" w:cs="Arial Unicode MS"/>
      <w:color w:val="000000"/>
      <w:sz w:val="20"/>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3"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qFormat/>
    <w:rPr>
      <w:rFonts w:ascii="Arial" w:eastAsia="Arial" w:hAnsi="Arial" w:cs="Arial"/>
      <w:b/>
      <w:color w:val="000000"/>
    </w:rPr>
  </w:style>
  <w:style w:type="character" w:customStyle="1" w:styleId="Heading1Char">
    <w:name w:val="Heading 1 Char"/>
    <w:link w:val="Heading1"/>
    <w:uiPriority w:val="9"/>
    <w:qFormat/>
    <w:rPr>
      <w:rFonts w:ascii="Arial" w:eastAsia="Arial" w:hAnsi="Arial" w:cs="Arial"/>
      <w:b/>
      <w:color w:val="000000"/>
      <w:sz w:val="28"/>
    </w:rPr>
  </w:style>
  <w:style w:type="character" w:styleId="Hyperlink">
    <w:name w:val="Hyperlink"/>
    <w:basedOn w:val="DefaultParagraphFont"/>
    <w:uiPriority w:val="99"/>
    <w:unhideWhenUsed/>
    <w:rsid w:val="001056C3"/>
    <w:rPr>
      <w:color w:val="467886" w:themeColor="hyperlink"/>
      <w:u w:val="single"/>
    </w:rPr>
  </w:style>
  <w:style w:type="character" w:styleId="UnresolvedMention">
    <w:name w:val="Unresolved Mention"/>
    <w:basedOn w:val="DefaultParagraphFont"/>
    <w:uiPriority w:val="99"/>
    <w:semiHidden/>
    <w:unhideWhenUsed/>
    <w:qFormat/>
    <w:rsid w:val="001056C3"/>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rPr>
  </w:style>
  <w:style w:type="paragraph" w:customStyle="1" w:styleId="Index">
    <w:name w:val="Index"/>
    <w:basedOn w:val="Normal"/>
    <w:qFormat/>
    <w:pPr>
      <w:suppressLineNumbers/>
    </w:pPr>
    <w:rPr>
      <w:rFonts w:cs="Noto Sans Devanagari"/>
    </w:rPr>
  </w:style>
  <w:style w:type="paragraph" w:styleId="Revision">
    <w:name w:val="Revision"/>
    <w:uiPriority w:val="99"/>
    <w:semiHidden/>
    <w:qFormat/>
    <w:rsid w:val="0041144B"/>
    <w:rPr>
      <w:rFonts w:ascii="Arial Unicode MS" w:eastAsia="Arial Unicode MS" w:hAnsi="Arial Unicode MS" w:cs="Arial Unicode MS"/>
      <w:color w:val="000000"/>
      <w:sz w:val="20"/>
    </w:rPr>
  </w:style>
  <w:style w:type="paragraph" w:styleId="ListParagraph">
    <w:name w:val="List Paragraph"/>
    <w:basedOn w:val="Normal"/>
    <w:uiPriority w:val="34"/>
    <w:qFormat/>
    <w:rsid w:val="006642A8"/>
    <w:pPr>
      <w:ind w:left="720"/>
      <w:contextualSpacing/>
    </w:pPr>
  </w:style>
  <w:style w:type="paragraph" w:customStyle="1" w:styleId="HeaderandFooter">
    <w:name w:val="Header and Footer"/>
    <w:basedOn w:val="Normal"/>
    <w:qFormat/>
  </w:style>
  <w:style w:type="paragraph" w:styleId="Footer">
    <w:name w:val="footer"/>
    <w:basedOn w:val="HeaderandFooter"/>
  </w:style>
  <w:style w:type="table" w:styleId="TableGrid">
    <w:name w:val="Table Grid"/>
    <w:basedOn w:val="TableNormal"/>
    <w:uiPriority w:val="39"/>
    <w:rsid w:val="001C3C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22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2275"/>
    <w:rPr>
      <w:rFonts w:ascii="Arial Unicode MS" w:eastAsia="Arial Unicode MS" w:hAnsi="Arial Unicode MS" w:cs="Arial Unicode M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hyperlink" Target="https://www.linkedin.com/in/abhinavbharadwajr/" TargetMode="External"/><Relationship Id="rId18" Type="http://schemas.openxmlformats.org/officeDocument/2006/relationships/image" Target="media/image6.jpeg"/><Relationship Id="rId26" Type="http://schemas.openxmlformats.org/officeDocument/2006/relationships/hyperlink" Target="https://learn.kodekloud.com/certificate/cac22ebf-5707-4c8f-a77d-9298452ea6a7" TargetMode="External"/><Relationship Id="rId39" Type="http://schemas.microsoft.com/office/2011/relationships/people" Target="people.xml"/><Relationship Id="rId21" Type="http://schemas.openxmlformats.org/officeDocument/2006/relationships/image" Target="media/image9.jpe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jpg"/><Relationship Id="rId25" Type="http://schemas.openxmlformats.org/officeDocument/2006/relationships/hyperlink" Target="https://learn.kodekloud.com/certificate/5cf64243-eb04-40d5-8bbf-86ee7596e856" TargetMode="External"/><Relationship Id="rId33" Type="http://schemas.openxmlformats.org/officeDocument/2006/relationships/image" Target="media/image11.jpe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bhinavbharadwajr.github.io/" TargetMode="External"/><Relationship Id="rId20" Type="http://schemas.openxmlformats.org/officeDocument/2006/relationships/image" Target="media/image8.jpeg"/><Relationship Id="rId29" Type="http://schemas.openxmlformats.org/officeDocument/2006/relationships/hyperlink" Target="https://learn.microsoft.com/api/credentials/share/en-us/AbhinavBharadwajR/B727E01556660030?sharingId=3CD338C50F6C1D1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917200361295" TargetMode="External"/><Relationship Id="rId24" Type="http://schemas.openxmlformats.org/officeDocument/2006/relationships/hyperlink" Target="https://learn.kodekloud.com/certificate/686d1a28-5ea9-4b04-aac9-0c3bc18a9977" TargetMode="External"/><Relationship Id="rId32" Type="http://schemas.openxmlformats.org/officeDocument/2006/relationships/hyperlink" Target="https://learn.microsoft.com/api/credentials/share/en-us/AbhinavBharadwajR/B58236646A9261E1?sharingId=3CD338C50F6C1D1E" TargetMode="External"/><Relationship Id="rId37" Type="http://schemas.openxmlformats.org/officeDocument/2006/relationships/footer" Target="footer3.xml"/><Relationship Id="rId40"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hyperlink" Target="https://learn.kodekloud.com/user/certificate/2D03F0E29DB0-2D03EADD2B88-2D01CCE12888" TargetMode="External"/><Relationship Id="rId28" Type="http://schemas.openxmlformats.org/officeDocument/2006/relationships/hyperlink" Target="https://learn.microsoft.com/api/credentials/share/en-us/AbhinavBharadwajR/1569CF7A748FBCC5?sharingId=3CD338C50F6C1D1E"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7.jpeg"/><Relationship Id="rId31" Type="http://schemas.openxmlformats.org/officeDocument/2006/relationships/hyperlink" Target="https://learn.microsoft.com/api/credentials/share/en-us/AbhinavBharadwajR/C4EAF138CA0FACB8?sharingId=3CD338C50F6C1D1E" TargetMode="External"/><Relationship Id="rId4" Type="http://schemas.openxmlformats.org/officeDocument/2006/relationships/settings" Target="settings.xml"/><Relationship Id="rId9" Type="http://schemas.openxmlformats.org/officeDocument/2006/relationships/hyperlink" Target="mailto:abhinavbharadwajr@outlook.in" TargetMode="External"/><Relationship Id="rId14" Type="http://schemas.openxmlformats.org/officeDocument/2006/relationships/image" Target="media/image4.png"/><Relationship Id="rId22" Type="http://schemas.openxmlformats.org/officeDocument/2006/relationships/hyperlink" Target="https://kodekloud.com/certificate-verification/2D03F0E29DB0-2DF62E08D3B2-2D01CCE12888/" TargetMode="External"/><Relationship Id="rId27" Type="http://schemas.openxmlformats.org/officeDocument/2006/relationships/image" Target="media/image10.jpeg"/><Relationship Id="rId30" Type="http://schemas.openxmlformats.org/officeDocument/2006/relationships/hyperlink" Target="https://learn.microsoft.com/api/credentials/share/en-us/AbhinavBharadwajR/7A3C0337BF6DD613?sharingId=3CD338C50F6C1D1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4AD13-2F8A-474B-B971-C170BCED4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672</Words>
  <Characters>3836</Characters>
  <Application>Microsoft Office Word</Application>
  <DocSecurity>0</DocSecurity>
  <Lines>31</Lines>
  <Paragraphs>8</Paragraphs>
  <ScaleCrop>false</ScaleCrop>
  <Company>maybak Inc.</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Bharadwaj R</dc:creator>
  <dc:description/>
  <cp:lastModifiedBy>Abhinav Bharadwaj R</cp:lastModifiedBy>
  <cp:revision>2</cp:revision>
  <cp:lastPrinted>2024-10-26T16:38:00Z</cp:lastPrinted>
  <dcterms:created xsi:type="dcterms:W3CDTF">2024-11-18T14:12:00Z</dcterms:created>
  <dcterms:modified xsi:type="dcterms:W3CDTF">2024-11-18T14:12:00Z</dcterms:modified>
  <dc:language>en-IN</dc:language>
</cp:coreProperties>
</file>